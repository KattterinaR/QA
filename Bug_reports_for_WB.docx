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581" w:rsidRPr="00F1092E" w:rsidRDefault="00F1092E">
      <w:pPr>
        <w:rPr>
          <w:rFonts w:ascii="Arial Narrow" w:eastAsia="Times New Roman" w:hAnsi="Arial Narrow" w:cs="Times New Roman"/>
          <w:b/>
          <w:bCs/>
          <w:color w:val="333333"/>
          <w:sz w:val="21"/>
          <w:lang w:eastAsia="ru-RU"/>
        </w:rPr>
      </w:pPr>
      <w:proofErr w:type="spellStart"/>
      <w:r w:rsidRPr="00F1092E">
        <w:rPr>
          <w:rFonts w:ascii="Arial Narrow" w:eastAsia="Times New Roman" w:hAnsi="Arial Narrow" w:cs="Times New Roman"/>
          <w:b/>
          <w:bCs/>
          <w:color w:val="333333"/>
          <w:sz w:val="21"/>
          <w:highlight w:val="yellow"/>
          <w:lang w:eastAsia="ru-RU"/>
        </w:rPr>
        <w:t>Баг</w:t>
      </w:r>
      <w:proofErr w:type="spellEnd"/>
      <w:r w:rsidRPr="00F1092E">
        <w:rPr>
          <w:rFonts w:ascii="Arial Narrow" w:eastAsia="Times New Roman" w:hAnsi="Arial Narrow" w:cs="Times New Roman"/>
          <w:b/>
          <w:bCs/>
          <w:color w:val="333333"/>
          <w:sz w:val="21"/>
          <w:highlight w:val="yellow"/>
          <w:lang w:eastAsia="ru-RU"/>
        </w:rPr>
        <w:t xml:space="preserve"> 1</w:t>
      </w:r>
    </w:p>
    <w:p w:rsidR="00F1092E" w:rsidRPr="00F1092E" w:rsidRDefault="00F1092E" w:rsidP="00F1092E">
      <w:pPr>
        <w:rPr>
          <w:rFonts w:ascii="Arial Narrow" w:eastAsia="Times New Roman" w:hAnsi="Arial Narrow" w:cs="Times New Roman"/>
          <w:b/>
          <w:bCs/>
          <w:sz w:val="21"/>
          <w:lang w:eastAsia="ru-RU"/>
        </w:rPr>
      </w:pPr>
      <w:r w:rsidRPr="00F1092E">
        <w:rPr>
          <w:rFonts w:ascii="Arial Narrow" w:eastAsia="Times New Roman" w:hAnsi="Arial Narrow" w:cs="Times New Roman"/>
          <w:b/>
          <w:bCs/>
          <w:sz w:val="21"/>
          <w:lang w:eastAsia="ru-RU"/>
        </w:rPr>
        <w:t>Фильтрация по цене не соответствует диапазону</w:t>
      </w:r>
    </w:p>
    <w:p w:rsidR="00F1092E" w:rsidRPr="00F1092E" w:rsidRDefault="00F1092E" w:rsidP="00F1092E">
      <w:pPr>
        <w:shd w:val="clear" w:color="auto" w:fill="FFFFDD"/>
        <w:rPr>
          <w:rFonts w:ascii="Arial Narrow" w:hAnsi="Arial Narrow"/>
          <w:color w:val="333333"/>
        </w:rPr>
      </w:pPr>
      <w:r w:rsidRPr="00F1092E">
        <w:rPr>
          <w:rStyle w:val="a5"/>
          <w:rFonts w:ascii="Arial Narrow" w:hAnsi="Arial Narrow"/>
          <w:color w:val="333333"/>
        </w:rPr>
        <w:t>Шаги для воспроизведения</w:t>
      </w:r>
    </w:p>
    <w:p w:rsidR="00F1092E" w:rsidRPr="00F1092E" w:rsidRDefault="00F1092E" w:rsidP="00F1092E">
      <w:pPr>
        <w:numPr>
          <w:ilvl w:val="0"/>
          <w:numId w:val="2"/>
        </w:numPr>
        <w:shd w:val="clear" w:color="auto" w:fill="FFFFDD"/>
        <w:spacing w:before="100" w:beforeAutospacing="1" w:after="100" w:afterAutospacing="1" w:line="240" w:lineRule="auto"/>
        <w:rPr>
          <w:rFonts w:ascii="Arial Narrow" w:hAnsi="Arial Narrow"/>
          <w:color w:val="333333"/>
        </w:rPr>
      </w:pPr>
      <w:r w:rsidRPr="00F1092E">
        <w:rPr>
          <w:rFonts w:ascii="Arial Narrow" w:hAnsi="Arial Narrow"/>
          <w:color w:val="333333"/>
        </w:rPr>
        <w:t xml:space="preserve">Открыть любой раздел </w:t>
      </w:r>
      <w:proofErr w:type="spellStart"/>
      <w:r w:rsidRPr="00F1092E">
        <w:rPr>
          <w:rFonts w:ascii="Arial Narrow" w:hAnsi="Arial Narrow"/>
          <w:color w:val="333333"/>
        </w:rPr>
        <w:t>Wildberries</w:t>
      </w:r>
      <w:proofErr w:type="spellEnd"/>
      <w:r w:rsidRPr="00F1092E">
        <w:rPr>
          <w:rFonts w:ascii="Arial Narrow" w:hAnsi="Arial Narrow"/>
          <w:color w:val="333333"/>
        </w:rPr>
        <w:t>, например "Израильская косметика" </w:t>
      </w:r>
      <w:hyperlink r:id="rId5" w:history="1">
        <w:r w:rsidRPr="00F1092E">
          <w:rPr>
            <w:rStyle w:val="a3"/>
            <w:rFonts w:ascii="Arial Narrow" w:hAnsi="Arial Narrow"/>
            <w:color w:val="116699"/>
          </w:rPr>
          <w:t>https://www.wildberries.ru/catalog/krasota/izrailskaya-kosmetika</w:t>
        </w:r>
      </w:hyperlink>
    </w:p>
    <w:p w:rsidR="00F1092E" w:rsidRPr="00F1092E" w:rsidRDefault="00F1092E" w:rsidP="00F1092E">
      <w:pPr>
        <w:numPr>
          <w:ilvl w:val="0"/>
          <w:numId w:val="2"/>
        </w:numPr>
        <w:shd w:val="clear" w:color="auto" w:fill="FFFFDD"/>
        <w:spacing w:before="100" w:beforeAutospacing="1" w:after="100" w:afterAutospacing="1" w:line="240" w:lineRule="auto"/>
        <w:rPr>
          <w:rFonts w:ascii="Arial Narrow" w:hAnsi="Arial Narrow"/>
          <w:color w:val="333333"/>
        </w:rPr>
      </w:pPr>
      <w:r w:rsidRPr="00F1092E">
        <w:rPr>
          <w:rFonts w:ascii="Arial Narrow" w:hAnsi="Arial Narrow"/>
          <w:color w:val="333333"/>
        </w:rPr>
        <w:t>Нажать на фильтр Цена</w:t>
      </w:r>
    </w:p>
    <w:p w:rsidR="00F1092E" w:rsidRPr="00F1092E" w:rsidRDefault="00F1092E" w:rsidP="00F1092E">
      <w:pPr>
        <w:numPr>
          <w:ilvl w:val="0"/>
          <w:numId w:val="2"/>
        </w:numPr>
        <w:shd w:val="clear" w:color="auto" w:fill="FFFFDD"/>
        <w:spacing w:before="100" w:beforeAutospacing="1" w:after="100" w:afterAutospacing="1" w:line="240" w:lineRule="auto"/>
        <w:rPr>
          <w:rFonts w:ascii="Arial Narrow" w:hAnsi="Arial Narrow"/>
          <w:color w:val="333333"/>
        </w:rPr>
      </w:pPr>
      <w:r w:rsidRPr="00F1092E">
        <w:rPr>
          <w:rFonts w:ascii="Arial Narrow" w:hAnsi="Arial Narrow"/>
          <w:color w:val="333333"/>
        </w:rPr>
        <w:t xml:space="preserve">Выбрать любой диапазон цен, например от 3000 до 3300 (см. </w:t>
      </w:r>
      <w:proofErr w:type="spellStart"/>
      <w:r w:rsidRPr="00F1092E">
        <w:rPr>
          <w:rFonts w:ascii="Arial Narrow" w:hAnsi="Arial Narrow"/>
          <w:color w:val="333333"/>
        </w:rPr>
        <w:t>Аттач</w:t>
      </w:r>
      <w:proofErr w:type="spellEnd"/>
      <w:r w:rsidRPr="00F1092E">
        <w:rPr>
          <w:rFonts w:ascii="Arial Narrow" w:hAnsi="Arial Narrow"/>
          <w:color w:val="333333"/>
        </w:rPr>
        <w:t xml:space="preserve"> </w:t>
      </w:r>
      <w:proofErr w:type="spellStart"/>
      <w:r w:rsidRPr="00F1092E">
        <w:rPr>
          <w:rFonts w:ascii="Arial Narrow" w:hAnsi="Arial Narrow"/>
          <w:color w:val="333333"/>
        </w:rPr>
        <w:t>Фильтрация_Цена.png</w:t>
      </w:r>
      <w:proofErr w:type="spellEnd"/>
      <w:r w:rsidRPr="00F1092E">
        <w:rPr>
          <w:rFonts w:ascii="Arial Narrow" w:hAnsi="Arial Narrow"/>
          <w:color w:val="333333"/>
        </w:rPr>
        <w:t>)</w:t>
      </w:r>
    </w:p>
    <w:p w:rsidR="00F1092E" w:rsidRPr="00F1092E" w:rsidRDefault="00F1092E" w:rsidP="00F1092E">
      <w:pPr>
        <w:shd w:val="clear" w:color="auto" w:fill="FFFFDD"/>
        <w:spacing w:after="0"/>
        <w:rPr>
          <w:rFonts w:ascii="Arial Narrow" w:hAnsi="Arial Narrow"/>
          <w:color w:val="333333"/>
        </w:rPr>
      </w:pPr>
      <w:r w:rsidRPr="00F1092E">
        <w:rPr>
          <w:rStyle w:val="a5"/>
          <w:rFonts w:ascii="Arial Narrow" w:hAnsi="Arial Narrow"/>
          <w:color w:val="333333"/>
        </w:rPr>
        <w:t>Результат</w:t>
      </w:r>
      <w:r w:rsidRPr="00F1092E">
        <w:rPr>
          <w:rFonts w:ascii="Arial Narrow" w:hAnsi="Arial Narrow"/>
          <w:color w:val="333333"/>
        </w:rPr>
        <w:br/>
        <w:t xml:space="preserve">На экране отображаются товары </w:t>
      </w:r>
      <w:proofErr w:type="spellStart"/>
      <w:r w:rsidRPr="00F1092E">
        <w:rPr>
          <w:rFonts w:ascii="Arial Narrow" w:hAnsi="Arial Narrow"/>
          <w:color w:val="333333"/>
        </w:rPr>
        <w:t>несоответвующие</w:t>
      </w:r>
      <w:proofErr w:type="spellEnd"/>
      <w:r w:rsidRPr="00F1092E">
        <w:rPr>
          <w:rFonts w:ascii="Arial Narrow" w:hAnsi="Arial Narrow"/>
          <w:color w:val="333333"/>
        </w:rPr>
        <w:t xml:space="preserve"> заданному диапазону цен:</w:t>
      </w:r>
    </w:p>
    <w:p w:rsidR="00F1092E" w:rsidRPr="00F1092E" w:rsidRDefault="00F1092E" w:rsidP="00F1092E">
      <w:pPr>
        <w:numPr>
          <w:ilvl w:val="0"/>
          <w:numId w:val="3"/>
        </w:numPr>
        <w:shd w:val="clear" w:color="auto" w:fill="FFFFDD"/>
        <w:spacing w:before="100" w:beforeAutospacing="1" w:after="100" w:afterAutospacing="1" w:line="240" w:lineRule="auto"/>
        <w:rPr>
          <w:rFonts w:ascii="Arial Narrow" w:hAnsi="Arial Narrow"/>
          <w:color w:val="333333"/>
        </w:rPr>
      </w:pPr>
      <w:r w:rsidRPr="00F1092E">
        <w:rPr>
          <w:rFonts w:ascii="Arial Narrow" w:hAnsi="Arial Narrow"/>
          <w:color w:val="333333"/>
        </w:rPr>
        <w:t>Есть товары с ценой меньше чем было указано в диапазоне</w:t>
      </w:r>
    </w:p>
    <w:p w:rsidR="00F1092E" w:rsidRPr="00F1092E" w:rsidRDefault="00F1092E" w:rsidP="00F1092E">
      <w:pPr>
        <w:numPr>
          <w:ilvl w:val="0"/>
          <w:numId w:val="3"/>
        </w:numPr>
        <w:shd w:val="clear" w:color="auto" w:fill="FFFFDD"/>
        <w:spacing w:before="100" w:beforeAutospacing="1" w:after="100" w:afterAutospacing="1" w:line="240" w:lineRule="auto"/>
        <w:rPr>
          <w:rFonts w:ascii="Arial Narrow" w:hAnsi="Arial Narrow"/>
          <w:color w:val="333333"/>
        </w:rPr>
      </w:pPr>
      <w:r w:rsidRPr="00F1092E">
        <w:rPr>
          <w:rFonts w:ascii="Arial Narrow" w:hAnsi="Arial Narrow"/>
          <w:color w:val="333333"/>
        </w:rPr>
        <w:t xml:space="preserve">Не отображены товары с ценой близкой к верхней границе диапазона (это можно проверить введя большее значение в верхнюю границу фильтра, например 4500 (см. </w:t>
      </w:r>
      <w:proofErr w:type="spellStart"/>
      <w:r w:rsidRPr="00F1092E">
        <w:rPr>
          <w:rFonts w:ascii="Arial Narrow" w:hAnsi="Arial Narrow"/>
          <w:color w:val="333333"/>
        </w:rPr>
        <w:t>аттач</w:t>
      </w:r>
      <w:proofErr w:type="spellEnd"/>
      <w:r w:rsidRPr="00F1092E">
        <w:rPr>
          <w:rFonts w:ascii="Arial Narrow" w:hAnsi="Arial Narrow"/>
          <w:color w:val="333333"/>
        </w:rPr>
        <w:t xml:space="preserve"> Фильтрация_Цена4000.png))</w:t>
      </w:r>
    </w:p>
    <w:p w:rsidR="00F1092E" w:rsidRPr="00F1092E" w:rsidRDefault="00F1092E" w:rsidP="00F1092E">
      <w:pPr>
        <w:pStyle w:val="a4"/>
        <w:shd w:val="clear" w:color="auto" w:fill="FFFFDD"/>
        <w:rPr>
          <w:rFonts w:ascii="Arial Narrow" w:hAnsi="Arial Narrow"/>
          <w:color w:val="333333"/>
          <w:sz w:val="22"/>
          <w:szCs w:val="22"/>
        </w:rPr>
      </w:pPr>
      <w:r w:rsidRPr="00F1092E">
        <w:rPr>
          <w:rStyle w:val="a5"/>
          <w:rFonts w:ascii="Arial Narrow" w:hAnsi="Arial Narrow"/>
          <w:color w:val="333333"/>
          <w:sz w:val="22"/>
          <w:szCs w:val="22"/>
        </w:rPr>
        <w:t>Ожидаемый результат</w:t>
      </w:r>
      <w:r w:rsidRPr="00F1092E">
        <w:rPr>
          <w:rFonts w:ascii="Arial Narrow" w:hAnsi="Arial Narrow"/>
          <w:color w:val="333333"/>
          <w:sz w:val="22"/>
          <w:szCs w:val="22"/>
        </w:rPr>
        <w:br/>
        <w:t>На экране отображаются все товары раздела, у которых цена со скидкой соответствует выбранному диапазону.</w:t>
      </w:r>
    </w:p>
    <w:p w:rsidR="00F1092E" w:rsidRPr="00F1092E" w:rsidRDefault="00F1092E" w:rsidP="00F1092E">
      <w:pPr>
        <w:pStyle w:val="a4"/>
        <w:shd w:val="clear" w:color="auto" w:fill="FFFFDD"/>
        <w:rPr>
          <w:rFonts w:ascii="Arial Narrow" w:hAnsi="Arial Narrow"/>
          <w:color w:val="333333"/>
          <w:sz w:val="22"/>
          <w:szCs w:val="22"/>
        </w:rPr>
      </w:pPr>
      <w:r w:rsidRPr="00F1092E">
        <w:rPr>
          <w:rStyle w:val="a5"/>
          <w:rFonts w:ascii="Arial Narrow" w:hAnsi="Arial Narrow"/>
          <w:color w:val="333333"/>
          <w:sz w:val="22"/>
          <w:szCs w:val="22"/>
        </w:rPr>
        <w:t>Дополнительная информация</w:t>
      </w:r>
      <w:r w:rsidRPr="00F1092E">
        <w:rPr>
          <w:rFonts w:ascii="Arial Narrow" w:hAnsi="Arial Narrow"/>
          <w:color w:val="333333"/>
          <w:sz w:val="22"/>
          <w:szCs w:val="22"/>
        </w:rPr>
        <w:br/>
        <w:t xml:space="preserve">Сайт отправляет на сервер корректные значения выбранного диапазона (значения </w:t>
      </w:r>
      <w:proofErr w:type="spellStart"/>
      <w:r w:rsidRPr="00F1092E">
        <w:rPr>
          <w:rFonts w:ascii="Arial Narrow" w:hAnsi="Arial Narrow"/>
          <w:color w:val="333333"/>
          <w:sz w:val="22"/>
          <w:szCs w:val="22"/>
        </w:rPr>
        <w:t>PriceU</w:t>
      </w:r>
      <w:proofErr w:type="spellEnd"/>
      <w:r w:rsidRPr="00F1092E">
        <w:rPr>
          <w:rFonts w:ascii="Arial Narrow" w:hAnsi="Arial Narrow"/>
          <w:color w:val="333333"/>
          <w:sz w:val="22"/>
          <w:szCs w:val="22"/>
        </w:rPr>
        <w:t xml:space="preserve"> см. </w:t>
      </w:r>
      <w:proofErr w:type="spellStart"/>
      <w:r w:rsidRPr="00F1092E">
        <w:rPr>
          <w:rFonts w:ascii="Arial Narrow" w:hAnsi="Arial Narrow"/>
          <w:color w:val="333333"/>
          <w:sz w:val="22"/>
          <w:szCs w:val="22"/>
        </w:rPr>
        <w:t>Аттач</w:t>
      </w:r>
      <w:proofErr w:type="spellEnd"/>
      <w:r w:rsidRPr="00F1092E">
        <w:rPr>
          <w:rFonts w:ascii="Arial Narrow" w:hAnsi="Arial Narrow"/>
          <w:color w:val="333333"/>
          <w:sz w:val="22"/>
          <w:szCs w:val="22"/>
        </w:rPr>
        <w:t xml:space="preserve"> - </w:t>
      </w:r>
      <w:proofErr w:type="spellStart"/>
      <w:r w:rsidRPr="00F1092E">
        <w:rPr>
          <w:rFonts w:ascii="Arial Narrow" w:hAnsi="Arial Narrow"/>
          <w:color w:val="333333"/>
          <w:sz w:val="22"/>
          <w:szCs w:val="22"/>
        </w:rPr>
        <w:t>Запрос.png</w:t>
      </w:r>
      <w:proofErr w:type="spellEnd"/>
      <w:r w:rsidRPr="00F1092E">
        <w:rPr>
          <w:rFonts w:ascii="Arial Narrow" w:hAnsi="Arial Narrow"/>
          <w:color w:val="333333"/>
          <w:sz w:val="22"/>
          <w:szCs w:val="22"/>
        </w:rPr>
        <w:t>). Но выборка товаров на сервере идёт по диапазону, который на 30% меньше:</w:t>
      </w:r>
      <w:r w:rsidRPr="00F1092E">
        <w:rPr>
          <w:rFonts w:ascii="Arial Narrow" w:hAnsi="Arial Narrow"/>
          <w:color w:val="333333"/>
          <w:sz w:val="22"/>
          <w:szCs w:val="22"/>
        </w:rPr>
        <w:br/>
        <w:t>Например, при верхнем значении диапазона 1000руб - Мах цена в отображённых товарах 760</w:t>
      </w:r>
      <w:r w:rsidRPr="00F1092E">
        <w:rPr>
          <w:rFonts w:ascii="Arial Narrow" w:hAnsi="Arial Narrow"/>
          <w:color w:val="333333"/>
          <w:sz w:val="22"/>
          <w:szCs w:val="22"/>
        </w:rPr>
        <w:br/>
        <w:t xml:space="preserve">(хотя в самом разделе есть несколько товаров за 998, 994 и </w:t>
      </w:r>
      <w:proofErr w:type="spellStart"/>
      <w:r w:rsidRPr="00F1092E">
        <w:rPr>
          <w:rFonts w:ascii="Arial Narrow" w:hAnsi="Arial Narrow"/>
          <w:color w:val="333333"/>
          <w:sz w:val="22"/>
          <w:szCs w:val="22"/>
        </w:rPr>
        <w:t>т.д</w:t>
      </w:r>
      <w:proofErr w:type="spellEnd"/>
      <w:r w:rsidRPr="00F1092E">
        <w:rPr>
          <w:rFonts w:ascii="Arial Narrow" w:hAnsi="Arial Narrow"/>
          <w:color w:val="333333"/>
          <w:sz w:val="22"/>
          <w:szCs w:val="22"/>
        </w:rPr>
        <w:t>, но они не отображены)</w:t>
      </w:r>
      <w:r w:rsidRPr="00F1092E">
        <w:rPr>
          <w:rFonts w:ascii="Arial Narrow" w:hAnsi="Arial Narrow"/>
          <w:color w:val="333333"/>
          <w:sz w:val="22"/>
          <w:szCs w:val="22"/>
        </w:rPr>
        <w:br/>
        <w:t>При верхнем значении диапазона 15000руб - Мах цена в отображённых товарах уже 11 086</w:t>
      </w:r>
      <w:r w:rsidRPr="00F1092E">
        <w:rPr>
          <w:rFonts w:ascii="Arial Narrow" w:hAnsi="Arial Narrow"/>
          <w:color w:val="333333"/>
          <w:sz w:val="22"/>
          <w:szCs w:val="22"/>
        </w:rPr>
        <w:br/>
        <w:t>(хотя в разделе есть много товаров за 14498)</w:t>
      </w:r>
    </w:p>
    <w:p w:rsidR="00F1092E" w:rsidRDefault="00F1092E" w:rsidP="00F1092E">
      <w:pPr>
        <w:pStyle w:val="a4"/>
        <w:shd w:val="clear" w:color="auto" w:fill="FFFFDD"/>
        <w:rPr>
          <w:rFonts w:ascii="Arial Narrow" w:hAnsi="Arial Narrow"/>
          <w:color w:val="333333"/>
          <w:sz w:val="22"/>
          <w:szCs w:val="22"/>
        </w:rPr>
      </w:pPr>
      <w:r w:rsidRPr="00F1092E">
        <w:rPr>
          <w:rFonts w:ascii="Arial Narrow" w:hAnsi="Arial Narrow"/>
          <w:color w:val="333333"/>
          <w:sz w:val="22"/>
          <w:szCs w:val="22"/>
        </w:rPr>
        <w:t>Фильтрация по цене работает неправильно </w:t>
      </w:r>
      <w:ins w:id="0" w:author="Unknown">
        <w:r w:rsidRPr="00F1092E">
          <w:rPr>
            <w:rFonts w:ascii="Arial Narrow" w:hAnsi="Arial Narrow"/>
            <w:color w:val="333333"/>
            <w:sz w:val="22"/>
            <w:szCs w:val="22"/>
          </w:rPr>
          <w:t>во всех разделах</w:t>
        </w:r>
      </w:ins>
      <w:r w:rsidRPr="00F1092E">
        <w:rPr>
          <w:rFonts w:ascii="Arial Narrow" w:hAnsi="Arial Narrow"/>
          <w:color w:val="333333"/>
          <w:sz w:val="22"/>
          <w:szCs w:val="22"/>
        </w:rPr>
        <w:t> </w:t>
      </w:r>
      <w:proofErr w:type="spellStart"/>
      <w:r w:rsidRPr="00F1092E">
        <w:rPr>
          <w:rFonts w:ascii="Arial Narrow" w:hAnsi="Arial Narrow"/>
          <w:color w:val="333333"/>
          <w:sz w:val="22"/>
          <w:szCs w:val="22"/>
        </w:rPr>
        <w:t>Wb</w:t>
      </w:r>
      <w:proofErr w:type="spellEnd"/>
      <w:r w:rsidRPr="00F1092E">
        <w:rPr>
          <w:rFonts w:ascii="Arial Narrow" w:hAnsi="Arial Narrow"/>
          <w:color w:val="333333"/>
          <w:sz w:val="22"/>
          <w:szCs w:val="22"/>
        </w:rPr>
        <w:t>, кроме Цифровые товары и Путешествия.</w:t>
      </w:r>
    </w:p>
    <w:p w:rsidR="0096689A" w:rsidRDefault="0096689A" w:rsidP="0096689A">
      <w:pPr>
        <w:rPr>
          <w:rFonts w:ascii="Arial Narrow" w:hAnsi="Arial Narrow"/>
          <w:highlight w:val="yellow"/>
        </w:rPr>
      </w:pPr>
    </w:p>
    <w:p w:rsidR="0096689A" w:rsidRPr="00F1092E" w:rsidRDefault="0096689A" w:rsidP="0096689A">
      <w:pPr>
        <w:rPr>
          <w:rFonts w:ascii="Arial Narrow" w:hAnsi="Arial Narrow"/>
        </w:rPr>
      </w:pPr>
      <w:r w:rsidRPr="00F1092E">
        <w:rPr>
          <w:rFonts w:ascii="Arial Narrow" w:hAnsi="Arial Narrow"/>
          <w:highlight w:val="yellow"/>
        </w:rPr>
        <w:t>Баг2</w:t>
      </w:r>
    </w:p>
    <w:p w:rsidR="0096689A" w:rsidRPr="00F1092E" w:rsidRDefault="0096689A" w:rsidP="0096689A">
      <w:pPr>
        <w:pStyle w:val="3"/>
        <w:shd w:val="clear" w:color="auto" w:fill="FFFFDD"/>
        <w:spacing w:before="0" w:beforeAutospacing="0" w:after="24" w:afterAutospacing="0"/>
        <w:rPr>
          <w:rFonts w:ascii="Arial Narrow" w:hAnsi="Arial Narrow"/>
          <w:sz w:val="22"/>
          <w:szCs w:val="22"/>
        </w:rPr>
      </w:pPr>
      <w:r w:rsidRPr="00F1092E">
        <w:rPr>
          <w:rFonts w:ascii="Arial Narrow" w:hAnsi="Arial Narrow"/>
          <w:sz w:val="22"/>
          <w:szCs w:val="22"/>
        </w:rPr>
        <w:t>Зависает бесконечная прокрутка при сортировках в журналах</w:t>
      </w:r>
    </w:p>
    <w:p w:rsidR="0096689A" w:rsidRPr="00F1092E" w:rsidRDefault="0096689A" w:rsidP="0096689A">
      <w:pPr>
        <w:pStyle w:val="3"/>
        <w:shd w:val="clear" w:color="auto" w:fill="FFFFDD"/>
        <w:spacing w:before="0" w:beforeAutospacing="0" w:after="24" w:afterAutospacing="0"/>
        <w:rPr>
          <w:rFonts w:ascii="Arial Narrow" w:hAnsi="Arial Narrow"/>
          <w:color w:val="333333"/>
          <w:sz w:val="22"/>
          <w:szCs w:val="22"/>
        </w:rPr>
      </w:pPr>
    </w:p>
    <w:p w:rsidR="0096689A" w:rsidRPr="00F1092E" w:rsidRDefault="0096689A" w:rsidP="0096689A">
      <w:pPr>
        <w:rPr>
          <w:rFonts w:ascii="Arial Narrow" w:hAnsi="Arial Narrow"/>
        </w:rPr>
      </w:pPr>
      <w:r w:rsidRPr="00F1092E">
        <w:rPr>
          <w:rStyle w:val="a5"/>
          <w:rFonts w:ascii="Arial Narrow" w:hAnsi="Arial Narrow"/>
          <w:color w:val="333333"/>
          <w:shd w:val="clear" w:color="auto" w:fill="FFFFDD"/>
        </w:rPr>
        <w:t>Шаги для воспроизведения</w:t>
      </w:r>
    </w:p>
    <w:p w:rsidR="0096689A" w:rsidRPr="00F1092E" w:rsidRDefault="0096689A" w:rsidP="0096689A">
      <w:pPr>
        <w:numPr>
          <w:ilvl w:val="0"/>
          <w:numId w:val="4"/>
        </w:numPr>
        <w:shd w:val="clear" w:color="auto" w:fill="FFFFDD"/>
        <w:spacing w:before="100" w:beforeAutospacing="1" w:after="100" w:afterAutospacing="1" w:line="240" w:lineRule="auto"/>
        <w:rPr>
          <w:rFonts w:ascii="Arial Narrow" w:hAnsi="Arial Narrow"/>
          <w:color w:val="333333"/>
        </w:rPr>
      </w:pPr>
      <w:r w:rsidRPr="00F1092E">
        <w:rPr>
          <w:rFonts w:ascii="Arial Narrow" w:hAnsi="Arial Narrow"/>
          <w:color w:val="333333"/>
        </w:rPr>
        <w:t xml:space="preserve">Зайти в раздел Журналы на </w:t>
      </w:r>
      <w:proofErr w:type="spellStart"/>
      <w:r w:rsidRPr="00F1092E">
        <w:rPr>
          <w:rFonts w:ascii="Arial Narrow" w:hAnsi="Arial Narrow"/>
          <w:color w:val="333333"/>
        </w:rPr>
        <w:t>Wildberries</w:t>
      </w:r>
      <w:proofErr w:type="spellEnd"/>
      <w:r w:rsidRPr="00F1092E">
        <w:rPr>
          <w:rFonts w:ascii="Arial Narrow" w:hAnsi="Arial Narrow"/>
          <w:color w:val="333333"/>
        </w:rPr>
        <w:t xml:space="preserve"> Цифровой </w:t>
      </w:r>
      <w:hyperlink r:id="rId6" w:history="1">
        <w:r w:rsidRPr="00F1092E">
          <w:rPr>
            <w:rStyle w:val="a3"/>
            <w:rFonts w:ascii="Arial Narrow" w:hAnsi="Arial Narrow"/>
            <w:color w:val="116699"/>
          </w:rPr>
          <w:t>https://digital.wildberries.ru/catalog/magazine</w:t>
        </w:r>
      </w:hyperlink>
    </w:p>
    <w:p w:rsidR="0096689A" w:rsidRPr="00F1092E" w:rsidRDefault="0096689A" w:rsidP="0096689A">
      <w:pPr>
        <w:numPr>
          <w:ilvl w:val="0"/>
          <w:numId w:val="4"/>
        </w:numPr>
        <w:shd w:val="clear" w:color="auto" w:fill="FFFFDD"/>
        <w:spacing w:before="100" w:beforeAutospacing="1" w:after="100" w:afterAutospacing="1" w:line="240" w:lineRule="auto"/>
        <w:rPr>
          <w:rFonts w:ascii="Arial Narrow" w:hAnsi="Arial Narrow"/>
          <w:color w:val="333333"/>
        </w:rPr>
      </w:pPr>
      <w:r w:rsidRPr="00F1092E">
        <w:rPr>
          <w:rFonts w:ascii="Arial Narrow" w:hAnsi="Arial Narrow"/>
          <w:color w:val="333333"/>
        </w:rPr>
        <w:t xml:space="preserve">Нажать на любую сортировку, например "Цена" (см. </w:t>
      </w:r>
      <w:proofErr w:type="spellStart"/>
      <w:r w:rsidRPr="00F1092E">
        <w:rPr>
          <w:rFonts w:ascii="Arial Narrow" w:hAnsi="Arial Narrow"/>
          <w:color w:val="333333"/>
        </w:rPr>
        <w:t>Аттач</w:t>
      </w:r>
      <w:proofErr w:type="spellEnd"/>
      <w:r w:rsidRPr="00F1092E">
        <w:rPr>
          <w:rFonts w:ascii="Arial Narrow" w:hAnsi="Arial Narrow"/>
          <w:color w:val="333333"/>
        </w:rPr>
        <w:t xml:space="preserve">- </w:t>
      </w:r>
      <w:proofErr w:type="spellStart"/>
      <w:r w:rsidRPr="00F1092E">
        <w:rPr>
          <w:rFonts w:ascii="Arial Narrow" w:hAnsi="Arial Narrow"/>
          <w:color w:val="333333"/>
        </w:rPr>
        <w:t>Сортировка.png</w:t>
      </w:r>
      <w:proofErr w:type="spellEnd"/>
      <w:r w:rsidRPr="00F1092E">
        <w:rPr>
          <w:rFonts w:ascii="Arial Narrow" w:hAnsi="Arial Narrow"/>
          <w:color w:val="333333"/>
        </w:rPr>
        <w:t>)</w:t>
      </w:r>
    </w:p>
    <w:p w:rsidR="0096689A" w:rsidRPr="00F1092E" w:rsidRDefault="0096689A" w:rsidP="0096689A">
      <w:pPr>
        <w:numPr>
          <w:ilvl w:val="0"/>
          <w:numId w:val="4"/>
        </w:numPr>
        <w:shd w:val="clear" w:color="auto" w:fill="FFFFDD"/>
        <w:spacing w:before="100" w:beforeAutospacing="1" w:after="100" w:afterAutospacing="1" w:line="240" w:lineRule="auto"/>
        <w:rPr>
          <w:rFonts w:ascii="Arial Narrow" w:hAnsi="Arial Narrow"/>
          <w:color w:val="333333"/>
        </w:rPr>
      </w:pPr>
      <w:r w:rsidRPr="00F1092E">
        <w:rPr>
          <w:rFonts w:ascii="Arial Narrow" w:hAnsi="Arial Narrow"/>
          <w:color w:val="333333"/>
        </w:rPr>
        <w:t>Прокрутить страницу до последнего ряда товаров</w:t>
      </w:r>
    </w:p>
    <w:p w:rsidR="0096689A" w:rsidRPr="00F1092E" w:rsidRDefault="0096689A" w:rsidP="0096689A">
      <w:pPr>
        <w:pStyle w:val="a4"/>
        <w:shd w:val="clear" w:color="auto" w:fill="FFFFDD"/>
        <w:rPr>
          <w:rFonts w:ascii="Arial Narrow" w:hAnsi="Arial Narrow"/>
          <w:color w:val="333333"/>
          <w:sz w:val="22"/>
          <w:szCs w:val="22"/>
        </w:rPr>
      </w:pPr>
      <w:r w:rsidRPr="00F1092E">
        <w:rPr>
          <w:rStyle w:val="a5"/>
          <w:rFonts w:ascii="Arial Narrow" w:hAnsi="Arial Narrow"/>
          <w:color w:val="333333"/>
          <w:sz w:val="22"/>
          <w:szCs w:val="22"/>
        </w:rPr>
        <w:t>Результат</w:t>
      </w:r>
      <w:r w:rsidRPr="00F1092E">
        <w:rPr>
          <w:rFonts w:ascii="Arial Narrow" w:hAnsi="Arial Narrow"/>
          <w:color w:val="333333"/>
          <w:sz w:val="22"/>
          <w:szCs w:val="22"/>
        </w:rPr>
        <w:br/>
        <w:t xml:space="preserve">На экране отсортированы и показаны только первые 24 товара и крутится значок загрузки, кнопка "Показать ещё" недоступна (см. </w:t>
      </w:r>
      <w:proofErr w:type="spellStart"/>
      <w:r w:rsidRPr="00F1092E">
        <w:rPr>
          <w:rFonts w:ascii="Arial Narrow" w:hAnsi="Arial Narrow"/>
          <w:color w:val="333333"/>
          <w:sz w:val="22"/>
          <w:szCs w:val="22"/>
        </w:rPr>
        <w:t>аттач</w:t>
      </w:r>
      <w:proofErr w:type="spellEnd"/>
      <w:r w:rsidRPr="00F1092E">
        <w:rPr>
          <w:rFonts w:ascii="Arial Narrow" w:hAnsi="Arial Narrow"/>
          <w:color w:val="333333"/>
          <w:sz w:val="22"/>
          <w:szCs w:val="22"/>
        </w:rPr>
        <w:t xml:space="preserve"> - Зависание </w:t>
      </w:r>
      <w:proofErr w:type="spellStart"/>
      <w:r w:rsidRPr="00F1092E">
        <w:rPr>
          <w:rFonts w:ascii="Arial Narrow" w:hAnsi="Arial Narrow"/>
          <w:color w:val="333333"/>
          <w:sz w:val="22"/>
          <w:szCs w:val="22"/>
        </w:rPr>
        <w:t>сортировки.png</w:t>
      </w:r>
      <w:proofErr w:type="spellEnd"/>
      <w:r w:rsidRPr="00F1092E">
        <w:rPr>
          <w:rFonts w:ascii="Arial Narrow" w:hAnsi="Arial Narrow"/>
          <w:color w:val="333333"/>
          <w:sz w:val="22"/>
          <w:szCs w:val="22"/>
        </w:rPr>
        <w:t>).</w:t>
      </w:r>
    </w:p>
    <w:p w:rsidR="0096689A" w:rsidRPr="00F1092E" w:rsidRDefault="0096689A" w:rsidP="0096689A">
      <w:pPr>
        <w:pStyle w:val="a4"/>
        <w:shd w:val="clear" w:color="auto" w:fill="FFFFDD"/>
        <w:rPr>
          <w:rFonts w:ascii="Arial Narrow" w:hAnsi="Arial Narrow"/>
          <w:color w:val="333333"/>
          <w:sz w:val="22"/>
          <w:szCs w:val="22"/>
        </w:rPr>
      </w:pPr>
      <w:r w:rsidRPr="00F1092E">
        <w:rPr>
          <w:rStyle w:val="a5"/>
          <w:rFonts w:ascii="Arial Narrow" w:hAnsi="Arial Narrow"/>
          <w:color w:val="333333"/>
          <w:sz w:val="22"/>
          <w:szCs w:val="22"/>
        </w:rPr>
        <w:t>Ожидаемый результат</w:t>
      </w:r>
      <w:r w:rsidRPr="00F1092E">
        <w:rPr>
          <w:rFonts w:ascii="Arial Narrow" w:hAnsi="Arial Narrow"/>
          <w:color w:val="333333"/>
          <w:sz w:val="22"/>
          <w:szCs w:val="22"/>
        </w:rPr>
        <w:br/>
        <w:t>На экране показаны отсортированные товары и после того, как пользователь прокрутит до последнего ряда товаров, сайт отображает следующие товары и так до тех пор пока не будут выведены все товары из этой категории.</w:t>
      </w:r>
    </w:p>
    <w:p w:rsidR="0096689A" w:rsidRPr="00F1092E" w:rsidRDefault="0096689A" w:rsidP="0096689A">
      <w:pPr>
        <w:pStyle w:val="a4"/>
        <w:shd w:val="clear" w:color="auto" w:fill="FFFFDD"/>
        <w:spacing w:before="0" w:beforeAutospacing="0" w:after="0" w:afterAutospacing="0"/>
        <w:rPr>
          <w:rFonts w:ascii="Arial Narrow" w:hAnsi="Arial Narrow"/>
          <w:color w:val="333333"/>
          <w:sz w:val="22"/>
          <w:szCs w:val="22"/>
        </w:rPr>
      </w:pPr>
      <w:r w:rsidRPr="00F1092E">
        <w:rPr>
          <w:rStyle w:val="a5"/>
          <w:rFonts w:ascii="Arial Narrow" w:hAnsi="Arial Narrow"/>
          <w:color w:val="333333"/>
          <w:sz w:val="22"/>
          <w:szCs w:val="22"/>
        </w:rPr>
        <w:t>Дополнительная информация</w:t>
      </w:r>
      <w:r w:rsidRPr="00F1092E">
        <w:rPr>
          <w:rFonts w:ascii="Arial Narrow" w:hAnsi="Arial Narrow"/>
          <w:color w:val="333333"/>
          <w:sz w:val="22"/>
          <w:szCs w:val="22"/>
        </w:rPr>
        <w:br/>
        <w:t>В разделе Журналы должно быть </w:t>
      </w:r>
      <w:ins w:id="1" w:author="Unknown">
        <w:r w:rsidRPr="00F1092E">
          <w:rPr>
            <w:rFonts w:ascii="Arial Narrow" w:hAnsi="Arial Narrow"/>
            <w:color w:val="333333"/>
            <w:sz w:val="22"/>
            <w:szCs w:val="22"/>
          </w:rPr>
          <w:t>более 25 товаров</w:t>
        </w:r>
      </w:ins>
    </w:p>
    <w:p w:rsidR="0096689A" w:rsidRPr="00F1092E" w:rsidRDefault="0096689A" w:rsidP="0096689A">
      <w:pPr>
        <w:pStyle w:val="a4"/>
        <w:shd w:val="clear" w:color="auto" w:fill="FFFFDD"/>
        <w:rPr>
          <w:rFonts w:ascii="Arial Narrow" w:hAnsi="Arial Narrow"/>
          <w:color w:val="333333"/>
          <w:sz w:val="22"/>
          <w:szCs w:val="22"/>
        </w:rPr>
      </w:pPr>
      <w:r w:rsidRPr="00F1092E">
        <w:rPr>
          <w:rFonts w:ascii="Arial Narrow" w:hAnsi="Arial Narrow"/>
          <w:color w:val="333333"/>
          <w:sz w:val="22"/>
          <w:szCs w:val="22"/>
        </w:rPr>
        <w:t>Не работает бесконечная прокрутка при сортировках:</w:t>
      </w:r>
      <w:r w:rsidRPr="00F1092E">
        <w:rPr>
          <w:rFonts w:ascii="Arial Narrow" w:hAnsi="Arial Narrow"/>
          <w:color w:val="333333"/>
          <w:sz w:val="22"/>
          <w:szCs w:val="22"/>
        </w:rPr>
        <w:br/>
        <w:t>Цена(по возрастанию и по убыванию)</w:t>
      </w:r>
      <w:r>
        <w:rPr>
          <w:rFonts w:ascii="Arial Narrow" w:hAnsi="Arial Narrow"/>
          <w:color w:val="333333"/>
          <w:sz w:val="22"/>
          <w:szCs w:val="22"/>
        </w:rPr>
        <w:t xml:space="preserve">, </w:t>
      </w:r>
      <w:r w:rsidRPr="00F1092E">
        <w:rPr>
          <w:rFonts w:ascii="Arial Narrow" w:hAnsi="Arial Narrow"/>
          <w:color w:val="333333"/>
          <w:sz w:val="22"/>
          <w:szCs w:val="22"/>
        </w:rPr>
        <w:t>Популярные</w:t>
      </w:r>
      <w:r>
        <w:rPr>
          <w:rFonts w:ascii="Arial Narrow" w:hAnsi="Arial Narrow"/>
          <w:color w:val="333333"/>
          <w:sz w:val="22"/>
          <w:szCs w:val="22"/>
        </w:rPr>
        <w:t xml:space="preserve">, </w:t>
      </w:r>
      <w:r w:rsidRPr="00F1092E">
        <w:rPr>
          <w:rFonts w:ascii="Arial Narrow" w:hAnsi="Arial Narrow"/>
          <w:color w:val="333333"/>
          <w:sz w:val="22"/>
          <w:szCs w:val="22"/>
        </w:rPr>
        <w:t>Актуальные</w:t>
      </w:r>
      <w:r>
        <w:rPr>
          <w:rFonts w:ascii="Arial Narrow" w:hAnsi="Arial Narrow"/>
          <w:color w:val="333333"/>
          <w:sz w:val="22"/>
          <w:szCs w:val="22"/>
        </w:rPr>
        <w:t xml:space="preserve">, </w:t>
      </w:r>
      <w:r w:rsidRPr="00F1092E">
        <w:rPr>
          <w:rFonts w:ascii="Arial Narrow" w:hAnsi="Arial Narrow"/>
          <w:color w:val="333333"/>
          <w:sz w:val="22"/>
          <w:szCs w:val="22"/>
        </w:rPr>
        <w:t>Сначала выгодные</w:t>
      </w:r>
      <w:r>
        <w:rPr>
          <w:rFonts w:ascii="Arial Narrow" w:hAnsi="Arial Narrow"/>
          <w:color w:val="333333"/>
          <w:sz w:val="22"/>
          <w:szCs w:val="22"/>
        </w:rPr>
        <w:t xml:space="preserve">, </w:t>
      </w:r>
      <w:r w:rsidRPr="00F1092E">
        <w:rPr>
          <w:rFonts w:ascii="Arial Narrow" w:hAnsi="Arial Narrow"/>
          <w:color w:val="333333"/>
          <w:sz w:val="22"/>
          <w:szCs w:val="22"/>
        </w:rPr>
        <w:t>Рейтинг</w:t>
      </w:r>
    </w:p>
    <w:p w:rsidR="0096689A" w:rsidRDefault="0096689A" w:rsidP="00F1092E">
      <w:pPr>
        <w:pStyle w:val="a4"/>
        <w:shd w:val="clear" w:color="auto" w:fill="FFFFDD"/>
        <w:rPr>
          <w:rFonts w:ascii="Arial Narrow" w:hAnsi="Arial Narrow"/>
          <w:color w:val="333333"/>
          <w:sz w:val="22"/>
          <w:szCs w:val="22"/>
        </w:rPr>
      </w:pPr>
    </w:p>
    <w:p w:rsidR="00F1092E" w:rsidRDefault="00F1092E" w:rsidP="00F1092E">
      <w:pPr>
        <w:pStyle w:val="a4"/>
        <w:shd w:val="clear" w:color="auto" w:fill="FFFFDD"/>
        <w:rPr>
          <w:rFonts w:ascii="Arial Narrow" w:hAnsi="Arial Narrow"/>
          <w:b/>
          <w:color w:val="333333"/>
          <w:sz w:val="22"/>
          <w:szCs w:val="22"/>
          <w:highlight w:val="yellow"/>
        </w:rPr>
      </w:pPr>
      <w:proofErr w:type="spellStart"/>
      <w:r w:rsidRPr="0096689A">
        <w:rPr>
          <w:rFonts w:ascii="Arial Narrow" w:hAnsi="Arial Narrow"/>
          <w:b/>
          <w:color w:val="333333"/>
          <w:sz w:val="22"/>
          <w:szCs w:val="22"/>
          <w:highlight w:val="yellow"/>
        </w:rPr>
        <w:lastRenderedPageBreak/>
        <w:t>Баг</w:t>
      </w:r>
      <w:proofErr w:type="spellEnd"/>
      <w:r w:rsidRPr="0096689A">
        <w:rPr>
          <w:rFonts w:ascii="Arial Narrow" w:hAnsi="Arial Narrow"/>
          <w:b/>
          <w:color w:val="333333"/>
          <w:sz w:val="22"/>
          <w:szCs w:val="22"/>
          <w:highlight w:val="yellow"/>
        </w:rPr>
        <w:t xml:space="preserve"> 3</w:t>
      </w:r>
    </w:p>
    <w:p w:rsidR="0096689A" w:rsidRPr="0096689A" w:rsidRDefault="0096689A" w:rsidP="0096689A">
      <w:pPr>
        <w:pStyle w:val="3"/>
        <w:shd w:val="clear" w:color="auto" w:fill="FFFFDD"/>
        <w:spacing w:before="0" w:beforeAutospacing="0" w:after="24" w:afterAutospacing="0"/>
        <w:rPr>
          <w:rFonts w:ascii="Arial Narrow" w:hAnsi="Arial Narrow"/>
          <w:sz w:val="22"/>
          <w:szCs w:val="22"/>
        </w:rPr>
      </w:pPr>
      <w:r w:rsidRPr="0096689A">
        <w:rPr>
          <w:rFonts w:ascii="Arial Narrow" w:hAnsi="Arial Narrow"/>
          <w:sz w:val="22"/>
          <w:szCs w:val="22"/>
        </w:rPr>
        <w:t xml:space="preserve">Ссылка на </w:t>
      </w:r>
      <w:proofErr w:type="spellStart"/>
      <w:r w:rsidRPr="0096689A">
        <w:rPr>
          <w:rFonts w:ascii="Arial Narrow" w:hAnsi="Arial Narrow"/>
          <w:sz w:val="22"/>
          <w:szCs w:val="22"/>
        </w:rPr>
        <w:t>стейдж</w:t>
      </w:r>
      <w:proofErr w:type="spellEnd"/>
      <w:r w:rsidRPr="0096689A">
        <w:rPr>
          <w:rFonts w:ascii="Arial Narrow" w:hAnsi="Arial Narrow"/>
          <w:sz w:val="22"/>
          <w:szCs w:val="22"/>
        </w:rPr>
        <w:t xml:space="preserve"> для Вопросов и ответов в </w:t>
      </w:r>
      <w:proofErr w:type="spellStart"/>
      <w:r w:rsidRPr="0096689A">
        <w:rPr>
          <w:rFonts w:ascii="Arial Narrow" w:hAnsi="Arial Narrow"/>
          <w:sz w:val="22"/>
          <w:szCs w:val="22"/>
        </w:rPr>
        <w:t>WildberriesTravel</w:t>
      </w:r>
      <w:proofErr w:type="spellEnd"/>
    </w:p>
    <w:p w:rsidR="0096689A" w:rsidRDefault="0096689A" w:rsidP="0096689A">
      <w:pPr>
        <w:pStyle w:val="3"/>
        <w:shd w:val="clear" w:color="auto" w:fill="FFFFDD"/>
        <w:spacing w:before="0" w:beforeAutospacing="0" w:after="24" w:afterAutospacing="0"/>
        <w:rPr>
          <w:rFonts w:ascii="Trebuchet MS" w:hAnsi="Trebuchet MS"/>
          <w:color w:val="555555"/>
          <w:sz w:val="24"/>
          <w:szCs w:val="24"/>
        </w:rPr>
      </w:pPr>
    </w:p>
    <w:p w:rsidR="0096689A" w:rsidRPr="0096689A" w:rsidRDefault="0096689A" w:rsidP="0096689A">
      <w:pPr>
        <w:rPr>
          <w:rFonts w:ascii="Arial Narrow" w:hAnsi="Arial Narrow"/>
        </w:rPr>
      </w:pPr>
      <w:r w:rsidRPr="0096689A">
        <w:rPr>
          <w:rStyle w:val="a5"/>
          <w:rFonts w:ascii="Arial Narrow" w:hAnsi="Arial Narrow"/>
          <w:color w:val="333333"/>
          <w:shd w:val="clear" w:color="auto" w:fill="FFFFDD"/>
        </w:rPr>
        <w:t>Шаги для воспроизведения</w:t>
      </w:r>
    </w:p>
    <w:p w:rsidR="0096689A" w:rsidRPr="0096689A" w:rsidRDefault="0096689A" w:rsidP="0096689A">
      <w:pPr>
        <w:numPr>
          <w:ilvl w:val="0"/>
          <w:numId w:val="5"/>
        </w:numPr>
        <w:shd w:val="clear" w:color="auto" w:fill="FFFFDD"/>
        <w:spacing w:before="100" w:beforeAutospacing="1" w:after="100" w:afterAutospacing="1" w:line="240" w:lineRule="auto"/>
        <w:rPr>
          <w:rFonts w:ascii="Arial Narrow" w:hAnsi="Arial Narrow"/>
          <w:color w:val="333333"/>
        </w:rPr>
      </w:pPr>
      <w:r w:rsidRPr="0096689A">
        <w:rPr>
          <w:rFonts w:ascii="Arial Narrow" w:hAnsi="Arial Narrow"/>
          <w:color w:val="333333"/>
        </w:rPr>
        <w:t xml:space="preserve">Зайти на главную </w:t>
      </w:r>
      <w:proofErr w:type="spellStart"/>
      <w:r w:rsidRPr="0096689A">
        <w:rPr>
          <w:rFonts w:ascii="Arial Narrow" w:hAnsi="Arial Narrow"/>
          <w:color w:val="333333"/>
        </w:rPr>
        <w:t>Wildberries</w:t>
      </w:r>
      <w:proofErr w:type="spellEnd"/>
      <w:r w:rsidRPr="0096689A">
        <w:rPr>
          <w:rFonts w:ascii="Arial Narrow" w:hAnsi="Arial Narrow"/>
          <w:color w:val="333333"/>
        </w:rPr>
        <w:t xml:space="preserve"> </w:t>
      </w:r>
      <w:proofErr w:type="spellStart"/>
      <w:r w:rsidRPr="0096689A">
        <w:rPr>
          <w:rFonts w:ascii="Arial Narrow" w:hAnsi="Arial Narrow"/>
          <w:color w:val="333333"/>
        </w:rPr>
        <w:t>Travel</w:t>
      </w:r>
      <w:proofErr w:type="spellEnd"/>
      <w:r w:rsidRPr="0096689A">
        <w:rPr>
          <w:rFonts w:ascii="Arial Narrow" w:hAnsi="Arial Narrow"/>
          <w:color w:val="333333"/>
        </w:rPr>
        <w:t> </w:t>
      </w:r>
      <w:hyperlink r:id="rId7" w:history="1">
        <w:r w:rsidRPr="0096689A">
          <w:rPr>
            <w:rStyle w:val="a3"/>
            <w:rFonts w:ascii="Arial Narrow" w:hAnsi="Arial Narrow"/>
            <w:color w:val="116699"/>
          </w:rPr>
          <w:t>https://vmeste.wildberries.ru/</w:t>
        </w:r>
      </w:hyperlink>
    </w:p>
    <w:p w:rsidR="0096689A" w:rsidRPr="0096689A" w:rsidRDefault="0096689A" w:rsidP="0096689A">
      <w:pPr>
        <w:numPr>
          <w:ilvl w:val="0"/>
          <w:numId w:val="5"/>
        </w:numPr>
        <w:shd w:val="clear" w:color="auto" w:fill="FFFFDD"/>
        <w:spacing w:before="100" w:beforeAutospacing="1" w:after="100" w:afterAutospacing="1" w:line="240" w:lineRule="auto"/>
        <w:rPr>
          <w:rFonts w:ascii="Arial Narrow" w:hAnsi="Arial Narrow"/>
          <w:color w:val="333333"/>
        </w:rPr>
      </w:pPr>
      <w:r w:rsidRPr="0096689A">
        <w:rPr>
          <w:rFonts w:ascii="Arial Narrow" w:hAnsi="Arial Narrow"/>
          <w:color w:val="333333"/>
        </w:rPr>
        <w:t xml:space="preserve">В подвале страницы нажать на Вопросы и ответы (см. </w:t>
      </w:r>
      <w:proofErr w:type="spellStart"/>
      <w:r w:rsidRPr="0096689A">
        <w:rPr>
          <w:rFonts w:ascii="Arial Narrow" w:hAnsi="Arial Narrow"/>
          <w:color w:val="333333"/>
        </w:rPr>
        <w:t>аттач</w:t>
      </w:r>
      <w:proofErr w:type="spellEnd"/>
      <w:r w:rsidRPr="0096689A">
        <w:rPr>
          <w:rFonts w:ascii="Arial Narrow" w:hAnsi="Arial Narrow"/>
          <w:color w:val="333333"/>
        </w:rPr>
        <w:t xml:space="preserve"> - '</w:t>
      </w:r>
      <w:proofErr w:type="spellStart"/>
      <w:r w:rsidRPr="0096689A">
        <w:rPr>
          <w:rFonts w:ascii="Arial Narrow" w:hAnsi="Arial Narrow"/>
          <w:color w:val="333333"/>
        </w:rPr>
        <w:t>Вопросы_и_ответы.jpg</w:t>
      </w:r>
      <w:proofErr w:type="spellEnd"/>
      <w:r w:rsidRPr="0096689A">
        <w:rPr>
          <w:rFonts w:ascii="Arial Narrow" w:hAnsi="Arial Narrow"/>
          <w:color w:val="333333"/>
        </w:rPr>
        <w:t>')</w:t>
      </w:r>
    </w:p>
    <w:p w:rsidR="0096689A" w:rsidRPr="0096689A" w:rsidRDefault="0096689A" w:rsidP="0096689A">
      <w:pPr>
        <w:pStyle w:val="a4"/>
        <w:shd w:val="clear" w:color="auto" w:fill="FFFFDD"/>
        <w:rPr>
          <w:rFonts w:ascii="Arial Narrow" w:hAnsi="Arial Narrow"/>
          <w:color w:val="333333"/>
          <w:sz w:val="22"/>
          <w:szCs w:val="22"/>
        </w:rPr>
      </w:pPr>
      <w:r w:rsidRPr="0096689A">
        <w:rPr>
          <w:rStyle w:val="a5"/>
          <w:rFonts w:ascii="Arial Narrow" w:hAnsi="Arial Narrow"/>
          <w:color w:val="333333"/>
          <w:sz w:val="22"/>
          <w:szCs w:val="22"/>
        </w:rPr>
        <w:t>Результат</w:t>
      </w:r>
      <w:r w:rsidRPr="0096689A">
        <w:rPr>
          <w:rFonts w:ascii="Arial Narrow" w:hAnsi="Arial Narrow"/>
          <w:color w:val="333333"/>
          <w:sz w:val="22"/>
          <w:szCs w:val="22"/>
        </w:rPr>
        <w:br/>
        <w:t>Ссылка на стейдж </w:t>
      </w:r>
      <w:hyperlink r:id="rId8" w:history="1">
        <w:r w:rsidRPr="0096689A">
          <w:rPr>
            <w:rStyle w:val="a3"/>
            <w:rFonts w:ascii="Arial Narrow" w:hAnsi="Arial Narrow"/>
            <w:color w:val="116699"/>
            <w:sz w:val="22"/>
            <w:szCs w:val="22"/>
          </w:rPr>
          <w:t>https://vmeste-stage.wildberries.ru/adventure/questions</w:t>
        </w:r>
      </w:hyperlink>
      <w:r w:rsidRPr="0096689A">
        <w:rPr>
          <w:rFonts w:ascii="Arial Narrow" w:hAnsi="Arial Narrow"/>
          <w:color w:val="333333"/>
          <w:sz w:val="22"/>
          <w:szCs w:val="22"/>
        </w:rPr>
        <w:t xml:space="preserve"> (См. </w:t>
      </w:r>
      <w:proofErr w:type="spellStart"/>
      <w:r w:rsidRPr="0096689A">
        <w:rPr>
          <w:rFonts w:ascii="Arial Narrow" w:hAnsi="Arial Narrow"/>
          <w:color w:val="333333"/>
          <w:sz w:val="22"/>
          <w:szCs w:val="22"/>
        </w:rPr>
        <w:t>аттач</w:t>
      </w:r>
      <w:proofErr w:type="spellEnd"/>
      <w:r w:rsidRPr="0096689A">
        <w:rPr>
          <w:rFonts w:ascii="Arial Narrow" w:hAnsi="Arial Narrow"/>
          <w:color w:val="333333"/>
          <w:sz w:val="22"/>
          <w:szCs w:val="22"/>
        </w:rPr>
        <w:t xml:space="preserve"> - '</w:t>
      </w:r>
      <w:proofErr w:type="spellStart"/>
      <w:r w:rsidRPr="0096689A">
        <w:rPr>
          <w:rFonts w:ascii="Arial Narrow" w:hAnsi="Arial Narrow"/>
          <w:color w:val="333333"/>
          <w:sz w:val="22"/>
          <w:szCs w:val="22"/>
        </w:rPr>
        <w:t>ВопросыОтветы</w:t>
      </w:r>
      <w:proofErr w:type="spellEnd"/>
      <w:r w:rsidRPr="0096689A">
        <w:rPr>
          <w:rFonts w:ascii="Arial Narrow" w:hAnsi="Arial Narrow"/>
          <w:color w:val="333333"/>
          <w:sz w:val="22"/>
          <w:szCs w:val="22"/>
        </w:rPr>
        <w:t xml:space="preserve"> </w:t>
      </w:r>
      <w:proofErr w:type="spellStart"/>
      <w:r w:rsidRPr="0096689A">
        <w:rPr>
          <w:rFonts w:ascii="Arial Narrow" w:hAnsi="Arial Narrow"/>
          <w:color w:val="333333"/>
          <w:sz w:val="22"/>
          <w:szCs w:val="22"/>
        </w:rPr>
        <w:t>недоступны.jpg</w:t>
      </w:r>
      <w:proofErr w:type="spellEnd"/>
      <w:r w:rsidRPr="0096689A">
        <w:rPr>
          <w:rFonts w:ascii="Arial Narrow" w:hAnsi="Arial Narrow"/>
          <w:color w:val="333333"/>
          <w:sz w:val="22"/>
          <w:szCs w:val="22"/>
        </w:rPr>
        <w:t xml:space="preserve"> '</w:t>
      </w:r>
    </w:p>
    <w:p w:rsidR="0096689A" w:rsidRPr="0096689A" w:rsidRDefault="0096689A" w:rsidP="0096689A">
      <w:pPr>
        <w:pStyle w:val="a4"/>
        <w:shd w:val="clear" w:color="auto" w:fill="FFFFDD"/>
        <w:rPr>
          <w:rFonts w:ascii="Arial Narrow" w:hAnsi="Arial Narrow"/>
          <w:color w:val="333333"/>
          <w:sz w:val="22"/>
          <w:szCs w:val="22"/>
        </w:rPr>
      </w:pPr>
      <w:r w:rsidRPr="0096689A">
        <w:rPr>
          <w:rStyle w:val="a5"/>
          <w:rFonts w:ascii="Arial Narrow" w:hAnsi="Arial Narrow"/>
          <w:color w:val="333333"/>
          <w:sz w:val="22"/>
          <w:szCs w:val="22"/>
        </w:rPr>
        <w:t>Ожидаемый результат</w:t>
      </w:r>
      <w:r w:rsidRPr="0096689A">
        <w:rPr>
          <w:rFonts w:ascii="Arial Narrow" w:hAnsi="Arial Narrow"/>
          <w:color w:val="333333"/>
          <w:sz w:val="22"/>
          <w:szCs w:val="22"/>
        </w:rPr>
        <w:br/>
        <w:t xml:space="preserve">Отображение страницы с Вопросами и ответами для раздела </w:t>
      </w:r>
      <w:proofErr w:type="spellStart"/>
      <w:r w:rsidRPr="0096689A">
        <w:rPr>
          <w:rFonts w:ascii="Arial Narrow" w:hAnsi="Arial Narrow"/>
          <w:color w:val="333333"/>
          <w:sz w:val="22"/>
          <w:szCs w:val="22"/>
        </w:rPr>
        <w:t>Wildberries</w:t>
      </w:r>
      <w:proofErr w:type="spellEnd"/>
      <w:r w:rsidRPr="0096689A">
        <w:rPr>
          <w:rFonts w:ascii="Arial Narrow" w:hAnsi="Arial Narrow"/>
          <w:color w:val="333333"/>
          <w:sz w:val="22"/>
          <w:szCs w:val="22"/>
        </w:rPr>
        <w:t xml:space="preserve"> </w:t>
      </w:r>
      <w:proofErr w:type="spellStart"/>
      <w:r w:rsidRPr="0096689A">
        <w:rPr>
          <w:rFonts w:ascii="Arial Narrow" w:hAnsi="Arial Narrow"/>
          <w:color w:val="333333"/>
          <w:sz w:val="22"/>
          <w:szCs w:val="22"/>
        </w:rPr>
        <w:t>Travel</w:t>
      </w:r>
      <w:proofErr w:type="spellEnd"/>
      <w:r w:rsidRPr="0096689A">
        <w:rPr>
          <w:rFonts w:ascii="Arial Narrow" w:hAnsi="Arial Narrow"/>
          <w:color w:val="333333"/>
          <w:sz w:val="22"/>
          <w:szCs w:val="22"/>
        </w:rPr>
        <w:t xml:space="preserve"> по ссылке </w:t>
      </w:r>
      <w:hyperlink r:id="rId9" w:history="1">
        <w:r w:rsidRPr="0096689A">
          <w:rPr>
            <w:rStyle w:val="a3"/>
            <w:rFonts w:ascii="Arial Narrow" w:hAnsi="Arial Narrow"/>
            <w:color w:val="116699"/>
            <w:sz w:val="22"/>
            <w:szCs w:val="22"/>
          </w:rPr>
          <w:t>https://vmeste.wildberries.ru/adventure/questions</w:t>
        </w:r>
      </w:hyperlink>
    </w:p>
    <w:p w:rsidR="00F1092E" w:rsidRPr="0096689A" w:rsidRDefault="00F1092E" w:rsidP="00F1092E">
      <w:pPr>
        <w:pStyle w:val="a4"/>
        <w:shd w:val="clear" w:color="auto" w:fill="FFFFDD"/>
        <w:rPr>
          <w:rFonts w:ascii="Arial Narrow" w:hAnsi="Arial Narrow"/>
          <w:b/>
          <w:color w:val="333333"/>
          <w:sz w:val="22"/>
          <w:szCs w:val="22"/>
          <w:highlight w:val="yellow"/>
        </w:rPr>
      </w:pPr>
    </w:p>
    <w:p w:rsidR="00F1092E" w:rsidRPr="0096689A" w:rsidRDefault="00F1092E" w:rsidP="00F1092E">
      <w:pPr>
        <w:pStyle w:val="a4"/>
        <w:shd w:val="clear" w:color="auto" w:fill="FFFFDD"/>
        <w:rPr>
          <w:rFonts w:ascii="Arial Narrow" w:hAnsi="Arial Narrow"/>
          <w:b/>
          <w:color w:val="333333"/>
          <w:sz w:val="22"/>
          <w:szCs w:val="22"/>
        </w:rPr>
      </w:pPr>
      <w:r w:rsidRPr="0096689A">
        <w:rPr>
          <w:rFonts w:ascii="Arial Narrow" w:hAnsi="Arial Narrow"/>
          <w:b/>
          <w:color w:val="333333"/>
          <w:sz w:val="22"/>
          <w:szCs w:val="22"/>
          <w:highlight w:val="yellow"/>
        </w:rPr>
        <w:t>Пример описания УЛУЧШЕНИЯ</w:t>
      </w:r>
      <w:r w:rsidRPr="0096689A">
        <w:rPr>
          <w:rFonts w:ascii="Arial Narrow" w:hAnsi="Arial Narrow"/>
          <w:b/>
          <w:color w:val="333333"/>
          <w:sz w:val="22"/>
          <w:szCs w:val="22"/>
        </w:rPr>
        <w:t xml:space="preserve"> </w:t>
      </w:r>
    </w:p>
    <w:p w:rsidR="00F1092E" w:rsidRPr="0096689A" w:rsidRDefault="00F1092E" w:rsidP="00F1092E">
      <w:pPr>
        <w:pStyle w:val="3"/>
        <w:shd w:val="clear" w:color="auto" w:fill="FFFFDD"/>
        <w:spacing w:before="0" w:beforeAutospacing="0" w:after="24" w:afterAutospacing="0"/>
        <w:rPr>
          <w:rFonts w:ascii="Arial Narrow" w:hAnsi="Arial Narrow"/>
          <w:sz w:val="22"/>
          <w:szCs w:val="22"/>
        </w:rPr>
      </w:pPr>
      <w:r w:rsidRPr="0096689A">
        <w:rPr>
          <w:rFonts w:ascii="Arial Narrow" w:hAnsi="Arial Narrow"/>
          <w:sz w:val="22"/>
          <w:szCs w:val="22"/>
        </w:rPr>
        <w:t xml:space="preserve">Прямая ссылка на Оферту на </w:t>
      </w:r>
      <w:proofErr w:type="spellStart"/>
      <w:r w:rsidRPr="0096689A">
        <w:rPr>
          <w:rFonts w:ascii="Arial Narrow" w:hAnsi="Arial Narrow"/>
          <w:sz w:val="22"/>
          <w:szCs w:val="22"/>
        </w:rPr>
        <w:t>WildberriesTravel</w:t>
      </w:r>
      <w:proofErr w:type="spellEnd"/>
    </w:p>
    <w:p w:rsidR="00F1092E" w:rsidRPr="0096689A" w:rsidRDefault="00F1092E" w:rsidP="00F1092E">
      <w:pPr>
        <w:pStyle w:val="a4"/>
        <w:shd w:val="clear" w:color="auto" w:fill="FFFFDD"/>
        <w:rPr>
          <w:rFonts w:ascii="Arial Narrow" w:hAnsi="Arial Narrow"/>
          <w:color w:val="333333"/>
          <w:sz w:val="22"/>
          <w:szCs w:val="22"/>
        </w:rPr>
      </w:pPr>
      <w:r w:rsidRPr="0096689A">
        <w:rPr>
          <w:rStyle w:val="a5"/>
          <w:rFonts w:ascii="Arial Narrow" w:hAnsi="Arial Narrow"/>
          <w:color w:val="333333"/>
          <w:sz w:val="22"/>
          <w:szCs w:val="22"/>
        </w:rPr>
        <w:t>Описание</w:t>
      </w:r>
    </w:p>
    <w:p w:rsidR="00F1092E" w:rsidRPr="0096689A" w:rsidRDefault="00F1092E" w:rsidP="00F1092E">
      <w:pPr>
        <w:pStyle w:val="a4"/>
        <w:shd w:val="clear" w:color="auto" w:fill="FFFFDD"/>
        <w:rPr>
          <w:rFonts w:ascii="Arial Narrow" w:hAnsi="Arial Narrow"/>
          <w:color w:val="333333"/>
          <w:sz w:val="22"/>
          <w:szCs w:val="22"/>
        </w:rPr>
      </w:pPr>
      <w:r w:rsidRPr="0096689A">
        <w:rPr>
          <w:rStyle w:val="a5"/>
          <w:rFonts w:ascii="Arial Narrow" w:hAnsi="Arial Narrow"/>
          <w:color w:val="333333"/>
          <w:sz w:val="22"/>
          <w:szCs w:val="22"/>
        </w:rPr>
        <w:t xml:space="preserve">Раздел </w:t>
      </w:r>
      <w:proofErr w:type="spellStart"/>
      <w:r w:rsidRPr="0096689A">
        <w:rPr>
          <w:rStyle w:val="a5"/>
          <w:rFonts w:ascii="Arial Narrow" w:hAnsi="Arial Narrow"/>
          <w:color w:val="333333"/>
          <w:sz w:val="22"/>
          <w:szCs w:val="22"/>
        </w:rPr>
        <w:t>WildberriesTravel</w:t>
      </w:r>
      <w:proofErr w:type="spellEnd"/>
      <w:r w:rsidRPr="0096689A">
        <w:rPr>
          <w:rFonts w:ascii="Arial Narrow" w:hAnsi="Arial Narrow"/>
          <w:color w:val="333333"/>
          <w:sz w:val="22"/>
          <w:szCs w:val="22"/>
        </w:rPr>
        <w:t> </w:t>
      </w:r>
      <w:hyperlink r:id="rId10" w:history="1">
        <w:r w:rsidRPr="0096689A">
          <w:rPr>
            <w:rStyle w:val="a3"/>
            <w:rFonts w:ascii="Arial Narrow" w:hAnsi="Arial Narrow"/>
            <w:color w:val="116699"/>
            <w:sz w:val="22"/>
            <w:szCs w:val="22"/>
          </w:rPr>
          <w:t>https://vmeste.wildberries.ru/</w:t>
        </w:r>
      </w:hyperlink>
    </w:p>
    <w:p w:rsidR="00F1092E" w:rsidRPr="0096689A" w:rsidRDefault="00F1092E" w:rsidP="00F1092E">
      <w:pPr>
        <w:pStyle w:val="a4"/>
        <w:shd w:val="clear" w:color="auto" w:fill="FFFFDD"/>
        <w:rPr>
          <w:rFonts w:ascii="Arial Narrow" w:hAnsi="Arial Narrow"/>
          <w:color w:val="333333"/>
          <w:sz w:val="22"/>
          <w:szCs w:val="22"/>
        </w:rPr>
      </w:pPr>
      <w:r w:rsidRPr="0096689A">
        <w:rPr>
          <w:rFonts w:ascii="Arial Narrow" w:hAnsi="Arial Narrow"/>
          <w:color w:val="333333"/>
          <w:sz w:val="22"/>
          <w:szCs w:val="22"/>
        </w:rPr>
        <w:t>При клике на ссылку </w:t>
      </w:r>
      <w:r w:rsidRPr="0096689A">
        <w:rPr>
          <w:rStyle w:val="a5"/>
          <w:rFonts w:ascii="Arial Narrow" w:hAnsi="Arial Narrow"/>
          <w:color w:val="333333"/>
          <w:sz w:val="22"/>
          <w:szCs w:val="22"/>
        </w:rPr>
        <w:t>Публичная оферта</w:t>
      </w:r>
      <w:r w:rsidRPr="0096689A">
        <w:rPr>
          <w:rFonts w:ascii="Arial Narrow" w:hAnsi="Arial Narrow"/>
          <w:color w:val="333333"/>
          <w:sz w:val="22"/>
          <w:szCs w:val="22"/>
        </w:rPr>
        <w:t> (</w:t>
      </w:r>
      <w:proofErr w:type="spellStart"/>
      <w:r w:rsidRPr="0096689A">
        <w:rPr>
          <w:rFonts w:ascii="Arial Narrow" w:hAnsi="Arial Narrow"/>
          <w:color w:val="333333"/>
          <w:sz w:val="22"/>
          <w:szCs w:val="22"/>
        </w:rPr>
        <w:t>см.аттач</w:t>
      </w:r>
      <w:proofErr w:type="spellEnd"/>
      <w:r w:rsidRPr="0096689A">
        <w:rPr>
          <w:rFonts w:ascii="Arial Narrow" w:hAnsi="Arial Narrow"/>
          <w:color w:val="333333"/>
          <w:sz w:val="22"/>
          <w:szCs w:val="22"/>
        </w:rPr>
        <w:t xml:space="preserve"> - </w:t>
      </w:r>
      <w:proofErr w:type="spellStart"/>
      <w:r w:rsidRPr="0096689A">
        <w:rPr>
          <w:rFonts w:ascii="Arial Narrow" w:hAnsi="Arial Narrow"/>
          <w:color w:val="333333"/>
          <w:sz w:val="22"/>
          <w:szCs w:val="22"/>
        </w:rPr>
        <w:t>Ссылка_на_оферту.jpg</w:t>
      </w:r>
      <w:proofErr w:type="spellEnd"/>
      <w:r w:rsidRPr="0096689A">
        <w:rPr>
          <w:rFonts w:ascii="Arial Narrow" w:hAnsi="Arial Narrow"/>
          <w:color w:val="333333"/>
          <w:sz w:val="22"/>
          <w:szCs w:val="22"/>
        </w:rPr>
        <w:t xml:space="preserve">) пользователь переходит на главную страницу WB </w:t>
      </w:r>
      <w:proofErr w:type="spellStart"/>
      <w:r w:rsidRPr="0096689A">
        <w:rPr>
          <w:rFonts w:ascii="Arial Narrow" w:hAnsi="Arial Narrow"/>
          <w:color w:val="333333"/>
          <w:sz w:val="22"/>
          <w:szCs w:val="22"/>
        </w:rPr>
        <w:t>Partners</w:t>
      </w:r>
      <w:proofErr w:type="spellEnd"/>
      <w:r w:rsidRPr="0096689A">
        <w:rPr>
          <w:rFonts w:ascii="Arial Narrow" w:hAnsi="Arial Narrow"/>
          <w:color w:val="333333"/>
          <w:sz w:val="22"/>
          <w:szCs w:val="22"/>
        </w:rPr>
        <w:t> </w:t>
      </w:r>
      <w:hyperlink r:id="rId11" w:history="1">
        <w:r w:rsidRPr="0096689A">
          <w:rPr>
            <w:rStyle w:val="a3"/>
            <w:rFonts w:ascii="Arial Narrow" w:hAnsi="Arial Narrow"/>
            <w:color w:val="116699"/>
            <w:sz w:val="22"/>
            <w:szCs w:val="22"/>
          </w:rPr>
          <w:t>https://seller.wildberries.ru/login/</w:t>
        </w:r>
      </w:hyperlink>
      <w:r w:rsidRPr="0096689A">
        <w:rPr>
          <w:rFonts w:ascii="Arial Narrow" w:hAnsi="Arial Narrow"/>
          <w:color w:val="333333"/>
          <w:sz w:val="22"/>
          <w:szCs w:val="22"/>
        </w:rPr>
        <w:t xml:space="preserve"> и там надо дополнительно искать и нажимать ссылку Оферта (см. </w:t>
      </w:r>
      <w:proofErr w:type="spellStart"/>
      <w:r w:rsidRPr="0096689A">
        <w:rPr>
          <w:rFonts w:ascii="Arial Narrow" w:hAnsi="Arial Narrow"/>
          <w:color w:val="333333"/>
          <w:sz w:val="22"/>
          <w:szCs w:val="22"/>
        </w:rPr>
        <w:t>аттач</w:t>
      </w:r>
      <w:proofErr w:type="spellEnd"/>
      <w:r w:rsidRPr="0096689A">
        <w:rPr>
          <w:rFonts w:ascii="Arial Narrow" w:hAnsi="Arial Narrow"/>
          <w:color w:val="333333"/>
          <w:sz w:val="22"/>
          <w:szCs w:val="22"/>
        </w:rPr>
        <w:t xml:space="preserve"> - </w:t>
      </w:r>
      <w:proofErr w:type="spellStart"/>
      <w:r w:rsidRPr="0096689A">
        <w:rPr>
          <w:rFonts w:ascii="Arial Narrow" w:hAnsi="Arial Narrow"/>
          <w:color w:val="333333"/>
          <w:sz w:val="22"/>
          <w:szCs w:val="22"/>
        </w:rPr>
        <w:t>Главная_WBPartners.jpg</w:t>
      </w:r>
      <w:proofErr w:type="spellEnd"/>
      <w:r w:rsidRPr="0096689A">
        <w:rPr>
          <w:rFonts w:ascii="Arial Narrow" w:hAnsi="Arial Narrow"/>
          <w:color w:val="333333"/>
          <w:sz w:val="22"/>
          <w:szCs w:val="22"/>
        </w:rPr>
        <w:t>).</w:t>
      </w:r>
    </w:p>
    <w:p w:rsidR="00F1092E" w:rsidRPr="0096689A" w:rsidRDefault="00F1092E" w:rsidP="00F1092E">
      <w:pPr>
        <w:pStyle w:val="a4"/>
        <w:shd w:val="clear" w:color="auto" w:fill="FFFFDD"/>
        <w:rPr>
          <w:rFonts w:ascii="Arial Narrow" w:hAnsi="Arial Narrow"/>
          <w:color w:val="333333"/>
          <w:sz w:val="22"/>
          <w:szCs w:val="22"/>
        </w:rPr>
      </w:pPr>
      <w:r w:rsidRPr="0096689A">
        <w:rPr>
          <w:rFonts w:ascii="Arial Narrow" w:hAnsi="Arial Narrow"/>
          <w:color w:val="333333"/>
          <w:sz w:val="22"/>
          <w:szCs w:val="22"/>
        </w:rPr>
        <w:t xml:space="preserve">Для удобства пользователя будет полезно на странице </w:t>
      </w:r>
      <w:proofErr w:type="spellStart"/>
      <w:r w:rsidRPr="0096689A">
        <w:rPr>
          <w:rFonts w:ascii="Arial Narrow" w:hAnsi="Arial Narrow"/>
          <w:color w:val="333333"/>
          <w:sz w:val="22"/>
          <w:szCs w:val="22"/>
        </w:rPr>
        <w:t>WildberriesTravel</w:t>
      </w:r>
      <w:proofErr w:type="spellEnd"/>
      <w:r w:rsidRPr="0096689A">
        <w:rPr>
          <w:rFonts w:ascii="Arial Narrow" w:hAnsi="Arial Narrow"/>
          <w:color w:val="333333"/>
          <w:sz w:val="22"/>
          <w:szCs w:val="22"/>
        </w:rPr>
        <w:t xml:space="preserve"> поставить прямую ссылку на Оферту </w:t>
      </w:r>
      <w:hyperlink r:id="rId12" w:history="1">
        <w:r w:rsidRPr="0096689A">
          <w:rPr>
            <w:rStyle w:val="a3"/>
            <w:rFonts w:ascii="Arial Narrow" w:hAnsi="Arial Narrow"/>
            <w:color w:val="116699"/>
            <w:sz w:val="22"/>
            <w:szCs w:val="22"/>
          </w:rPr>
          <w:t>https://static-basket-02.wb.ru/vol20/suppliers-portal-root/0.0.2/offer-ru.pdf</w:t>
        </w:r>
      </w:hyperlink>
    </w:p>
    <w:p w:rsidR="00F1092E" w:rsidRPr="00F1092E" w:rsidRDefault="00F1092E" w:rsidP="00F1092E">
      <w:pPr>
        <w:pStyle w:val="a4"/>
        <w:shd w:val="clear" w:color="auto" w:fill="FFFFDD"/>
        <w:rPr>
          <w:rFonts w:ascii="Arial Narrow" w:hAnsi="Arial Narrow"/>
          <w:color w:val="333333"/>
          <w:sz w:val="22"/>
          <w:szCs w:val="22"/>
        </w:rPr>
      </w:pPr>
      <w:r w:rsidRPr="0096689A">
        <w:rPr>
          <w:rFonts w:ascii="Arial Narrow" w:hAnsi="Arial Narrow"/>
          <w:color w:val="333333"/>
          <w:sz w:val="22"/>
          <w:szCs w:val="22"/>
        </w:rPr>
        <w:t>Прямая ссылка на Оферту есть в следующих разделах:</w:t>
      </w:r>
      <w:r w:rsidRPr="0096689A">
        <w:rPr>
          <w:rFonts w:ascii="Arial Narrow" w:hAnsi="Arial Narrow"/>
          <w:color w:val="333333"/>
          <w:sz w:val="22"/>
          <w:szCs w:val="22"/>
        </w:rPr>
        <w:br/>
      </w:r>
      <w:proofErr w:type="spellStart"/>
      <w:r w:rsidRPr="00F1092E">
        <w:rPr>
          <w:rFonts w:ascii="Arial Narrow" w:hAnsi="Arial Narrow"/>
          <w:color w:val="333333"/>
          <w:sz w:val="22"/>
          <w:szCs w:val="22"/>
        </w:rPr>
        <w:t>Wildberries</w:t>
      </w:r>
      <w:proofErr w:type="spellEnd"/>
      <w:r w:rsidRPr="00F1092E">
        <w:rPr>
          <w:rFonts w:ascii="Arial Narrow" w:hAnsi="Arial Narrow"/>
          <w:color w:val="333333"/>
          <w:sz w:val="22"/>
          <w:szCs w:val="22"/>
        </w:rPr>
        <w:t xml:space="preserve"> ЦИФРОВОЙ </w:t>
      </w:r>
      <w:hyperlink r:id="rId13" w:history="1">
        <w:r w:rsidRPr="00F1092E">
          <w:rPr>
            <w:rStyle w:val="a3"/>
            <w:rFonts w:ascii="Arial Narrow" w:hAnsi="Arial Narrow"/>
            <w:color w:val="C61A1A"/>
            <w:sz w:val="22"/>
            <w:szCs w:val="22"/>
          </w:rPr>
          <w:t>https://digital.wildberries.ru/</w:t>
        </w:r>
      </w:hyperlink>
      <w:r w:rsidRPr="00F1092E">
        <w:rPr>
          <w:rFonts w:ascii="Arial Narrow" w:hAnsi="Arial Narrow"/>
          <w:color w:val="333333"/>
          <w:sz w:val="22"/>
          <w:szCs w:val="22"/>
        </w:rPr>
        <w:br/>
        <w:t>Партнёрский пункт выдачи </w:t>
      </w:r>
      <w:hyperlink r:id="rId14" w:history="1">
        <w:r w:rsidRPr="00F1092E">
          <w:rPr>
            <w:rStyle w:val="a3"/>
            <w:rFonts w:ascii="Arial Narrow" w:hAnsi="Arial Narrow"/>
            <w:color w:val="116699"/>
            <w:sz w:val="22"/>
            <w:szCs w:val="22"/>
          </w:rPr>
          <w:t>https://point-promo.wb.ru/</w:t>
        </w:r>
      </w:hyperlink>
      <w:r w:rsidRPr="00F1092E">
        <w:rPr>
          <w:rFonts w:ascii="Arial Narrow" w:hAnsi="Arial Narrow"/>
          <w:color w:val="333333"/>
          <w:sz w:val="22"/>
          <w:szCs w:val="22"/>
        </w:rPr>
        <w:br/>
      </w:r>
      <w:proofErr w:type="spellStart"/>
      <w:r w:rsidRPr="00F1092E">
        <w:rPr>
          <w:rFonts w:ascii="Arial Narrow" w:hAnsi="Arial Narrow"/>
          <w:color w:val="333333"/>
          <w:sz w:val="22"/>
          <w:szCs w:val="22"/>
        </w:rPr>
        <w:t>Франшизный</w:t>
      </w:r>
      <w:proofErr w:type="spellEnd"/>
      <w:r w:rsidRPr="00F1092E">
        <w:rPr>
          <w:rFonts w:ascii="Arial Narrow" w:hAnsi="Arial Narrow"/>
          <w:color w:val="333333"/>
          <w:sz w:val="22"/>
          <w:szCs w:val="22"/>
        </w:rPr>
        <w:t xml:space="preserve"> пункт выдачи </w:t>
      </w:r>
      <w:hyperlink r:id="rId15" w:history="1">
        <w:r w:rsidRPr="00F1092E">
          <w:rPr>
            <w:rStyle w:val="a3"/>
            <w:rFonts w:ascii="Arial Narrow" w:hAnsi="Arial Narrow"/>
            <w:color w:val="116699"/>
            <w:sz w:val="22"/>
            <w:szCs w:val="22"/>
          </w:rPr>
          <w:t>https://www.wildberries.ru/services/franshizniy-punkt-vydachi</w:t>
        </w:r>
      </w:hyperlink>
    </w:p>
    <w:p w:rsidR="00F1092E" w:rsidRPr="00F1092E" w:rsidRDefault="00F1092E" w:rsidP="00F1092E">
      <w:pPr>
        <w:pStyle w:val="a4"/>
        <w:shd w:val="clear" w:color="auto" w:fill="FFFFDD"/>
        <w:rPr>
          <w:rFonts w:ascii="Arial Narrow" w:hAnsi="Arial Narrow"/>
          <w:color w:val="333333"/>
          <w:sz w:val="22"/>
          <w:szCs w:val="22"/>
        </w:rPr>
      </w:pPr>
    </w:p>
    <w:p w:rsidR="00F1092E" w:rsidRDefault="00F1092E"/>
    <w:sectPr w:rsidR="00F1092E" w:rsidSect="00F109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50EBB"/>
    <w:multiLevelType w:val="multilevel"/>
    <w:tmpl w:val="B468A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5F62DF"/>
    <w:multiLevelType w:val="multilevel"/>
    <w:tmpl w:val="B1B03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7E7D15"/>
    <w:multiLevelType w:val="multilevel"/>
    <w:tmpl w:val="E6CA8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AE2E48"/>
    <w:multiLevelType w:val="multilevel"/>
    <w:tmpl w:val="9B1CE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890D8F"/>
    <w:multiLevelType w:val="multilevel"/>
    <w:tmpl w:val="8E8E7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DisplayPageBoundaries/>
  <w:proofState w:spelling="clean"/>
  <w:defaultTabStop w:val="708"/>
  <w:drawingGridHorizontalSpacing w:val="110"/>
  <w:displayHorizontalDrawingGridEvery w:val="2"/>
  <w:characterSpacingControl w:val="doNotCompress"/>
  <w:compat/>
  <w:rsids>
    <w:rsidRoot w:val="00F1092E"/>
    <w:rsid w:val="00767581"/>
    <w:rsid w:val="0096689A"/>
    <w:rsid w:val="00EC08BE"/>
    <w:rsid w:val="00F10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581"/>
  </w:style>
  <w:style w:type="paragraph" w:styleId="3">
    <w:name w:val="heading 3"/>
    <w:basedOn w:val="a"/>
    <w:link w:val="30"/>
    <w:uiPriority w:val="9"/>
    <w:qFormat/>
    <w:rsid w:val="00F109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092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10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1092E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F109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meste-stage.wildberries.ru/adventure/questions" TargetMode="External"/><Relationship Id="rId13" Type="http://schemas.openxmlformats.org/officeDocument/2006/relationships/hyperlink" Target="https://digital.wildberries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meste.wildberries.ru/" TargetMode="External"/><Relationship Id="rId12" Type="http://schemas.openxmlformats.org/officeDocument/2006/relationships/hyperlink" Target="https://static-basket-02.wb.ru/vol20/suppliers-portal-root/0.0.2/offer-ru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igital.wildberries.ru/catalog/magazine" TargetMode="External"/><Relationship Id="rId11" Type="http://schemas.openxmlformats.org/officeDocument/2006/relationships/hyperlink" Target="https://seller.wildberries.ru/login/" TargetMode="External"/><Relationship Id="rId5" Type="http://schemas.openxmlformats.org/officeDocument/2006/relationships/hyperlink" Target="https://www.wildberries.ru/catalog/krasota/izrailskaya-kosmetika" TargetMode="External"/><Relationship Id="rId15" Type="http://schemas.openxmlformats.org/officeDocument/2006/relationships/hyperlink" Target="https://www.wildberries.ru/services/franshizniy-punkt-vydachi" TargetMode="External"/><Relationship Id="rId10" Type="http://schemas.openxmlformats.org/officeDocument/2006/relationships/hyperlink" Target="https://vmeste.wildberries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meste.wildberries.ru/adventure/questions" TargetMode="External"/><Relationship Id="rId14" Type="http://schemas.openxmlformats.org/officeDocument/2006/relationships/hyperlink" Target="https://point-promo.wb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Катенька</dc:creator>
  <cp:lastModifiedBy>Катенька</cp:lastModifiedBy>
  <cp:revision>1</cp:revision>
  <dcterms:created xsi:type="dcterms:W3CDTF">2023-10-02T15:43:00Z</dcterms:created>
  <dcterms:modified xsi:type="dcterms:W3CDTF">2023-10-02T15:56:00Z</dcterms:modified>
</cp:coreProperties>
</file>